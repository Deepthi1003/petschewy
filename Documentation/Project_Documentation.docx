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EE" w:rsidRDefault="005C16EE" w:rsidP="005C16EE">
      <w:pPr>
        <w:jc w:val="center"/>
        <w:rPr>
          <w:sz w:val="48"/>
        </w:rPr>
      </w:pPr>
    </w:p>
    <w:p w:rsidR="005C16EE" w:rsidRPr="003C4DFE" w:rsidRDefault="005C16EE" w:rsidP="005C16EE">
      <w:pPr>
        <w:jc w:val="center"/>
        <w:rPr>
          <w:b/>
          <w:sz w:val="48"/>
        </w:rPr>
      </w:pPr>
      <w:r w:rsidRPr="003C4DFE">
        <w:rPr>
          <w:b/>
          <w:sz w:val="48"/>
        </w:rPr>
        <w:t>Pets Chewy</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Software Requirements Specification</w:t>
      </w:r>
    </w:p>
    <w:p w:rsidR="005C16EE" w:rsidRDefault="005C16EE" w:rsidP="005C16EE">
      <w:pPr>
        <w:jc w:val="center"/>
        <w:rPr>
          <w:sz w:val="32"/>
        </w:rPr>
      </w:pPr>
    </w:p>
    <w:p w:rsidR="005C16EE" w:rsidRPr="003C4DFE" w:rsidRDefault="005C16EE" w:rsidP="005C16EE">
      <w:pPr>
        <w:numPr>
          <w:ilvl w:val="0"/>
          <w:numId w:val="4"/>
        </w:numPr>
        <w:rPr>
          <w:sz w:val="48"/>
          <w:szCs w:val="48"/>
        </w:rPr>
      </w:pPr>
      <w:r w:rsidRPr="003C4DFE">
        <w:rPr>
          <w:sz w:val="48"/>
          <w:szCs w:val="48"/>
        </w:rPr>
        <w:t>Android Studio</w:t>
      </w:r>
      <w:r>
        <w:rPr>
          <w:sz w:val="48"/>
          <w:szCs w:val="48"/>
        </w:rPr>
        <w:t xml:space="preserve"> – v3.6</w:t>
      </w:r>
    </w:p>
    <w:p w:rsidR="005C16EE" w:rsidRPr="003C4DFE" w:rsidRDefault="005C16EE" w:rsidP="005C16EE">
      <w:pPr>
        <w:numPr>
          <w:ilvl w:val="0"/>
          <w:numId w:val="4"/>
        </w:numPr>
        <w:rPr>
          <w:sz w:val="48"/>
          <w:szCs w:val="48"/>
        </w:rPr>
      </w:pPr>
      <w:r w:rsidRPr="003C4DFE">
        <w:rPr>
          <w:sz w:val="48"/>
          <w:szCs w:val="48"/>
        </w:rPr>
        <w:t>GitHub</w:t>
      </w:r>
    </w:p>
    <w:p w:rsidR="005C16EE" w:rsidRPr="003C4DFE" w:rsidRDefault="005C16EE" w:rsidP="005C16EE">
      <w:pPr>
        <w:numPr>
          <w:ilvl w:val="0"/>
          <w:numId w:val="4"/>
        </w:numPr>
        <w:rPr>
          <w:sz w:val="48"/>
          <w:szCs w:val="48"/>
        </w:rPr>
      </w:pPr>
      <w:r w:rsidRPr="003C4DFE">
        <w:rPr>
          <w:sz w:val="48"/>
          <w:szCs w:val="48"/>
        </w:rPr>
        <w:t>Firebase</w:t>
      </w:r>
    </w:p>
    <w:p w:rsidR="005C16EE" w:rsidRDefault="005C16EE" w:rsidP="005C16EE">
      <w:pPr>
        <w:jc w:val="center"/>
        <w:rPr>
          <w:sz w:val="32"/>
        </w:rPr>
      </w:pPr>
    </w:p>
    <w:p w:rsidR="005C16EE" w:rsidRDefault="005C16EE" w:rsidP="005C16EE">
      <w:pPr>
        <w:jc w:val="center"/>
        <w:rPr>
          <w:sz w:val="48"/>
        </w:rPr>
      </w:pPr>
      <w:r>
        <w:rPr>
          <w:sz w:val="48"/>
        </w:rPr>
        <w:t>9</w:t>
      </w:r>
      <w:r w:rsidRPr="00702132">
        <w:rPr>
          <w:sz w:val="48"/>
          <w:vertAlign w:val="superscript"/>
        </w:rPr>
        <w:t>th</w:t>
      </w:r>
      <w:r>
        <w:rPr>
          <w:sz w:val="48"/>
        </w:rPr>
        <w:t xml:space="preserve"> June 2020</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Team Members</w:t>
      </w:r>
    </w:p>
    <w:p w:rsidR="005C16EE" w:rsidRDefault="005C16EE" w:rsidP="005C16EE">
      <w:pPr>
        <w:jc w:val="center"/>
        <w:rPr>
          <w:sz w:val="48"/>
        </w:rPr>
      </w:pPr>
    </w:p>
    <w:p w:rsidR="005C16EE" w:rsidRPr="003C4DFE" w:rsidRDefault="005C16EE" w:rsidP="005C16EE">
      <w:pPr>
        <w:jc w:val="center"/>
        <w:rPr>
          <w:color w:val="000000"/>
          <w:sz w:val="44"/>
          <w:szCs w:val="44"/>
        </w:rPr>
      </w:pPr>
      <w:r w:rsidRPr="003C4DFE">
        <w:rPr>
          <w:color w:val="000000"/>
          <w:sz w:val="44"/>
          <w:szCs w:val="44"/>
        </w:rPr>
        <w:t xml:space="preserve">Priyanka </w:t>
      </w:r>
      <w:proofErr w:type="spellStart"/>
      <w:r w:rsidRPr="003C4DFE">
        <w:rPr>
          <w:color w:val="000000"/>
          <w:sz w:val="44"/>
          <w:szCs w:val="44"/>
        </w:rPr>
        <w:t>Bodapati</w:t>
      </w:r>
      <w:proofErr w:type="spellEnd"/>
    </w:p>
    <w:p w:rsidR="005C16EE" w:rsidRPr="003C4DFE" w:rsidRDefault="005C16EE" w:rsidP="005C16EE">
      <w:pPr>
        <w:jc w:val="center"/>
        <w:rPr>
          <w:color w:val="000000"/>
          <w:sz w:val="44"/>
          <w:szCs w:val="44"/>
        </w:rPr>
      </w:pPr>
      <w:proofErr w:type="spellStart"/>
      <w:r w:rsidRPr="003C4DFE">
        <w:rPr>
          <w:color w:val="000000"/>
          <w:sz w:val="44"/>
          <w:szCs w:val="44"/>
        </w:rPr>
        <w:t>Deepthi</w:t>
      </w:r>
      <w:proofErr w:type="spellEnd"/>
      <w:r w:rsidRPr="003C4DFE">
        <w:rPr>
          <w:color w:val="000000"/>
          <w:sz w:val="44"/>
          <w:szCs w:val="44"/>
        </w:rPr>
        <w:t xml:space="preserve"> </w:t>
      </w:r>
      <w:proofErr w:type="spellStart"/>
      <w:r w:rsidRPr="003C4DFE">
        <w:rPr>
          <w:color w:val="000000"/>
          <w:sz w:val="44"/>
          <w:szCs w:val="44"/>
        </w:rPr>
        <w:t>Tejaswani</w:t>
      </w:r>
      <w:proofErr w:type="spellEnd"/>
      <w:r w:rsidRPr="003C4DFE">
        <w:rPr>
          <w:color w:val="000000"/>
          <w:sz w:val="44"/>
          <w:szCs w:val="44"/>
        </w:rPr>
        <w:t xml:space="preserve"> </w:t>
      </w:r>
      <w:proofErr w:type="spellStart"/>
      <w:r w:rsidRPr="003C4DFE">
        <w:rPr>
          <w:color w:val="000000"/>
          <w:sz w:val="44"/>
          <w:szCs w:val="44"/>
        </w:rPr>
        <w:t>Chokka</w:t>
      </w:r>
      <w:proofErr w:type="spellEnd"/>
    </w:p>
    <w:p w:rsidR="005C16EE" w:rsidRPr="003C4DFE" w:rsidRDefault="005C16EE" w:rsidP="005C16EE">
      <w:pPr>
        <w:jc w:val="center"/>
        <w:rPr>
          <w:color w:val="000000"/>
          <w:sz w:val="44"/>
          <w:szCs w:val="44"/>
        </w:rPr>
      </w:pPr>
      <w:proofErr w:type="spellStart"/>
      <w:r w:rsidRPr="003C4DFE">
        <w:rPr>
          <w:color w:val="000000"/>
          <w:sz w:val="44"/>
          <w:szCs w:val="44"/>
        </w:rPr>
        <w:t>Nikitha</w:t>
      </w:r>
      <w:proofErr w:type="spellEnd"/>
      <w:r w:rsidRPr="003C4DFE">
        <w:rPr>
          <w:color w:val="000000"/>
          <w:sz w:val="44"/>
          <w:szCs w:val="44"/>
        </w:rPr>
        <w:t xml:space="preserve"> </w:t>
      </w:r>
      <w:proofErr w:type="spellStart"/>
      <w:r w:rsidRPr="003C4DFE">
        <w:rPr>
          <w:color w:val="000000"/>
          <w:sz w:val="44"/>
          <w:szCs w:val="44"/>
        </w:rPr>
        <w:t>Kethireddy</w:t>
      </w:r>
      <w:proofErr w:type="spellEnd"/>
    </w:p>
    <w:p w:rsidR="005C16EE" w:rsidRPr="003C4DFE" w:rsidRDefault="005C16EE" w:rsidP="005C16EE">
      <w:pPr>
        <w:jc w:val="center"/>
        <w:rPr>
          <w:color w:val="000000"/>
          <w:sz w:val="44"/>
          <w:szCs w:val="44"/>
        </w:rPr>
      </w:pPr>
      <w:r w:rsidRPr="003C4DFE">
        <w:rPr>
          <w:color w:val="000000"/>
          <w:sz w:val="44"/>
          <w:szCs w:val="44"/>
        </w:rPr>
        <w:t>Suma Soma</w:t>
      </w:r>
    </w:p>
    <w:p w:rsidR="005C16EE" w:rsidRPr="003C4DFE" w:rsidRDefault="005C16EE" w:rsidP="005C16EE">
      <w:pPr>
        <w:jc w:val="center"/>
        <w:rPr>
          <w:sz w:val="44"/>
          <w:szCs w:val="44"/>
        </w:rPr>
      </w:pPr>
      <w:proofErr w:type="spellStart"/>
      <w:r w:rsidRPr="003C4DFE">
        <w:rPr>
          <w:color w:val="000000"/>
          <w:sz w:val="44"/>
          <w:szCs w:val="44"/>
        </w:rPr>
        <w:t>Sushma</w:t>
      </w:r>
      <w:proofErr w:type="spellEnd"/>
      <w:r w:rsidRPr="003C4DFE">
        <w:rPr>
          <w:color w:val="000000"/>
          <w:sz w:val="44"/>
          <w:szCs w:val="44"/>
        </w:rPr>
        <w:t xml:space="preserve"> </w:t>
      </w:r>
      <w:proofErr w:type="spellStart"/>
      <w:r w:rsidRPr="003C4DFE">
        <w:rPr>
          <w:color w:val="000000"/>
          <w:sz w:val="44"/>
          <w:szCs w:val="44"/>
        </w:rPr>
        <w:t>Yedugani</w:t>
      </w:r>
      <w:proofErr w:type="spellEnd"/>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5C16EE" w:rsidRPr="00FA71A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rsidR="005C16EE" w:rsidRDefault="005C16EE" w:rsidP="005C16EE">
      <w:pPr>
        <w:pStyle w:val="Heading1"/>
      </w:pPr>
      <w:bookmarkStart w:id="0" w:name="_Toc506458769"/>
      <w:bookmarkStart w:id="1" w:name="_Toc506459135"/>
      <w:r>
        <w:lastRenderedPageBreak/>
        <w:t>Revision History</w:t>
      </w:r>
      <w:bookmarkEnd w:id="0"/>
      <w:bookmarkEnd w:id="1"/>
    </w:p>
    <w:p w:rsidR="005C16EE" w:rsidRDefault="005C16EE" w:rsidP="005C16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5C16EE" w:rsidTr="00255416">
        <w:tblPrEx>
          <w:tblCellMar>
            <w:top w:w="0" w:type="dxa"/>
            <w:bottom w:w="0" w:type="dxa"/>
          </w:tblCellMar>
        </w:tblPrEx>
        <w:tc>
          <w:tcPr>
            <w:tcW w:w="1188" w:type="dxa"/>
            <w:tcBorders>
              <w:top w:val="nil"/>
              <w:left w:val="nil"/>
              <w:bottom w:val="single" w:sz="4" w:space="0" w:color="auto"/>
              <w:right w:val="nil"/>
            </w:tcBorders>
          </w:tcPr>
          <w:p w:rsidR="005C16EE" w:rsidRDefault="005C16EE" w:rsidP="00255416">
            <w:pPr>
              <w:jc w:val="center"/>
              <w:rPr>
                <w:b/>
              </w:rPr>
            </w:pPr>
            <w:r>
              <w:rPr>
                <w:b/>
              </w:rPr>
              <w:t>Date</w:t>
            </w:r>
          </w:p>
        </w:tc>
        <w:tc>
          <w:tcPr>
            <w:tcW w:w="3240" w:type="dxa"/>
            <w:tcBorders>
              <w:top w:val="nil"/>
              <w:left w:val="nil"/>
              <w:bottom w:val="single" w:sz="4" w:space="0" w:color="auto"/>
              <w:right w:val="nil"/>
            </w:tcBorders>
          </w:tcPr>
          <w:p w:rsidR="005C16EE" w:rsidRDefault="005C16EE" w:rsidP="00255416">
            <w:pPr>
              <w:jc w:val="center"/>
              <w:rPr>
                <w:b/>
              </w:rPr>
            </w:pPr>
            <w:r>
              <w:rPr>
                <w:b/>
              </w:rPr>
              <w:t>Description</w:t>
            </w:r>
          </w:p>
        </w:tc>
        <w:tc>
          <w:tcPr>
            <w:tcW w:w="1890" w:type="dxa"/>
            <w:tcBorders>
              <w:top w:val="nil"/>
              <w:left w:val="nil"/>
              <w:bottom w:val="single" w:sz="4" w:space="0" w:color="auto"/>
              <w:right w:val="nil"/>
            </w:tcBorders>
          </w:tcPr>
          <w:p w:rsidR="005C16EE" w:rsidRDefault="005C16EE" w:rsidP="00255416">
            <w:pPr>
              <w:jc w:val="center"/>
              <w:rPr>
                <w:b/>
              </w:rPr>
            </w:pPr>
            <w:r>
              <w:rPr>
                <w:b/>
              </w:rPr>
              <w:t>Author</w:t>
            </w:r>
          </w:p>
        </w:tc>
        <w:tc>
          <w:tcPr>
            <w:tcW w:w="3150" w:type="dxa"/>
            <w:tcBorders>
              <w:top w:val="nil"/>
              <w:left w:val="nil"/>
              <w:bottom w:val="single" w:sz="4" w:space="0" w:color="auto"/>
              <w:right w:val="nil"/>
            </w:tcBorders>
          </w:tcPr>
          <w:p w:rsidR="005C16EE" w:rsidRDefault="005C16EE" w:rsidP="00255416">
            <w:pPr>
              <w:jc w:val="center"/>
              <w:rPr>
                <w:b/>
              </w:rPr>
            </w:pPr>
            <w:r>
              <w:rPr>
                <w:b/>
              </w:rPr>
              <w:t>Comments</w:t>
            </w:r>
          </w:p>
        </w:tc>
      </w:tr>
      <w:tr w:rsidR="005C16EE" w:rsidTr="00255416">
        <w:tblPrEx>
          <w:tblCellMar>
            <w:top w:w="0" w:type="dxa"/>
            <w:bottom w:w="0" w:type="dxa"/>
          </w:tblCellMar>
        </w:tblPrEx>
        <w:tc>
          <w:tcPr>
            <w:tcW w:w="1188" w:type="dxa"/>
            <w:tcBorders>
              <w:top w:val="single" w:sz="4" w:space="0" w:color="auto"/>
            </w:tcBorders>
          </w:tcPr>
          <w:p w:rsidR="005C16EE" w:rsidRDefault="005C16EE" w:rsidP="00255416"/>
        </w:tc>
        <w:tc>
          <w:tcPr>
            <w:tcW w:w="3240" w:type="dxa"/>
            <w:tcBorders>
              <w:top w:val="single" w:sz="4" w:space="0" w:color="auto"/>
            </w:tcBorders>
          </w:tcPr>
          <w:p w:rsidR="005C16EE" w:rsidRDefault="005C16EE" w:rsidP="00255416"/>
        </w:tc>
        <w:tc>
          <w:tcPr>
            <w:tcW w:w="1890" w:type="dxa"/>
            <w:tcBorders>
              <w:top w:val="single" w:sz="4" w:space="0" w:color="auto"/>
            </w:tcBorders>
          </w:tcPr>
          <w:p w:rsidR="005C16EE" w:rsidRDefault="005C16EE" w:rsidP="00255416"/>
        </w:tc>
        <w:tc>
          <w:tcPr>
            <w:tcW w:w="3150" w:type="dxa"/>
            <w:tcBorders>
              <w:top w:val="single" w:sz="4" w:space="0" w:color="auto"/>
            </w:tcBorders>
          </w:tcPr>
          <w:p w:rsidR="005C16EE" w:rsidRDefault="005C16EE" w:rsidP="00255416"/>
        </w:tc>
      </w:tr>
      <w:tr w:rsidR="005C16EE" w:rsidTr="00255416">
        <w:tblPrEx>
          <w:tblCellMar>
            <w:top w:w="0" w:type="dxa"/>
            <w:bottom w:w="0" w:type="dxa"/>
          </w:tblCellMar>
        </w:tblPrEx>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blPrEx>
          <w:tblCellMar>
            <w:top w:w="0" w:type="dxa"/>
            <w:bottom w:w="0" w:type="dxa"/>
          </w:tblCellMar>
        </w:tblPrEx>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blPrEx>
          <w:tblCellMar>
            <w:top w:w="0" w:type="dxa"/>
            <w:bottom w:w="0" w:type="dxa"/>
          </w:tblCellMar>
        </w:tblPrEx>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bl>
    <w:p w:rsidR="005C16EE" w:rsidRDefault="005C16EE" w:rsidP="005C16EE"/>
    <w:p w:rsidR="005C16EE" w:rsidRDefault="005C16EE" w:rsidP="005C16EE"/>
    <w:p w:rsidR="005C16EE" w:rsidRDefault="005C16EE" w:rsidP="005C16EE">
      <w:pPr>
        <w:pStyle w:val="Heading1"/>
      </w:pPr>
      <w:bookmarkStart w:id="2" w:name="_Toc506458770"/>
      <w:bookmarkStart w:id="3" w:name="_Toc506459136"/>
      <w:r>
        <w:t>Document Approval</w:t>
      </w:r>
      <w:bookmarkEnd w:id="2"/>
      <w:bookmarkEnd w:id="3"/>
    </w:p>
    <w:p w:rsidR="005C16EE" w:rsidRDefault="005C16EE" w:rsidP="005C16EE"/>
    <w:p w:rsidR="005C16EE" w:rsidRDefault="005C16EE" w:rsidP="005C16E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5C16EE" w:rsidTr="00255416">
        <w:tblPrEx>
          <w:tblCellMar>
            <w:top w:w="0" w:type="dxa"/>
            <w:bottom w:w="0" w:type="dxa"/>
          </w:tblCellMar>
        </w:tblPrEx>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Date</w:t>
            </w:r>
          </w:p>
        </w:tc>
      </w:tr>
      <w:tr w:rsidR="005C16EE" w:rsidTr="00255416">
        <w:tblPrEx>
          <w:tblCellMar>
            <w:top w:w="0" w:type="dxa"/>
            <w:bottom w:w="0" w:type="dxa"/>
          </w:tblCellMar>
        </w:tblPrEx>
        <w:tc>
          <w:tcPr>
            <w:tcW w:w="2394" w:type="dxa"/>
            <w:tcBorders>
              <w:top w:val="single" w:sz="4" w:space="0" w:color="auto"/>
            </w:tcBorders>
          </w:tcPr>
          <w:p w:rsidR="005C16EE" w:rsidRDefault="005C16EE" w:rsidP="00255416">
            <w:pPr>
              <w:tabs>
                <w:tab w:val="left" w:pos="2880"/>
                <w:tab w:val="left" w:pos="5760"/>
              </w:tabs>
              <w:rPr>
                <w:sz w:val="32"/>
              </w:rPr>
            </w:pPr>
          </w:p>
        </w:tc>
        <w:tc>
          <w:tcPr>
            <w:tcW w:w="2394" w:type="dxa"/>
            <w:tcBorders>
              <w:top w:val="single" w:sz="4" w:space="0" w:color="auto"/>
            </w:tcBorders>
            <w:vAlign w:val="bottom"/>
          </w:tcPr>
          <w:p w:rsidR="005C16EE" w:rsidRDefault="005C16EE" w:rsidP="00255416">
            <w:pPr>
              <w:tabs>
                <w:tab w:val="left" w:pos="2880"/>
                <w:tab w:val="left" w:pos="5760"/>
              </w:tabs>
            </w:pPr>
          </w:p>
        </w:tc>
        <w:tc>
          <w:tcPr>
            <w:tcW w:w="2394" w:type="dxa"/>
            <w:tcBorders>
              <w:top w:val="single" w:sz="4" w:space="0" w:color="auto"/>
            </w:tcBorders>
            <w:vAlign w:val="bottom"/>
          </w:tcPr>
          <w:p w:rsidR="005C16EE" w:rsidRDefault="005C16EE" w:rsidP="00255416">
            <w:pPr>
              <w:tabs>
                <w:tab w:val="left" w:pos="2880"/>
                <w:tab w:val="left" w:pos="5760"/>
              </w:tabs>
            </w:pPr>
          </w:p>
        </w:tc>
        <w:tc>
          <w:tcPr>
            <w:tcW w:w="2268" w:type="dxa"/>
            <w:tcBorders>
              <w:top w:val="single" w:sz="4" w:space="0" w:color="auto"/>
            </w:tcBorders>
          </w:tcPr>
          <w:p w:rsidR="005C16EE" w:rsidRDefault="005C16EE" w:rsidP="00255416">
            <w:pPr>
              <w:tabs>
                <w:tab w:val="left" w:pos="2880"/>
                <w:tab w:val="left" w:pos="5760"/>
              </w:tabs>
              <w:rPr>
                <w:sz w:val="32"/>
              </w:rPr>
            </w:pPr>
          </w:p>
        </w:tc>
      </w:tr>
      <w:tr w:rsidR="005C16EE" w:rsidTr="00255416">
        <w:tblPrEx>
          <w:tblCellMar>
            <w:top w:w="0" w:type="dxa"/>
            <w:bottom w:w="0" w:type="dxa"/>
          </w:tblCellMar>
        </w:tblPrEx>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r w:rsidR="005C16EE" w:rsidTr="00255416">
        <w:tblPrEx>
          <w:tblCellMar>
            <w:top w:w="0" w:type="dxa"/>
            <w:bottom w:w="0" w:type="dxa"/>
          </w:tblCellMar>
        </w:tblPrEx>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bl>
    <w:p w:rsidR="005C16EE" w:rsidRDefault="005C16EE" w:rsidP="005C16EE">
      <w:pPr>
        <w:tabs>
          <w:tab w:val="left" w:pos="2880"/>
          <w:tab w:val="left" w:pos="5760"/>
        </w:tabs>
      </w:pPr>
      <w:r>
        <w:tab/>
      </w:r>
      <w:r>
        <w:tab/>
      </w: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r>
        <w:tab/>
      </w:r>
      <w:r>
        <w:tab/>
      </w:r>
      <w:r>
        <w:tab/>
      </w:r>
    </w:p>
    <w:p w:rsidR="005C16EE" w:rsidRDefault="005C16EE" w:rsidP="005C16EE"/>
    <w:p w:rsidR="005C16EE" w:rsidRDefault="005C16EE" w:rsidP="005C16EE">
      <w:pPr>
        <w:numPr>
          <w:ilvl w:val="0"/>
          <w:numId w:val="5"/>
        </w:numPr>
        <w:rPr>
          <w:b/>
          <w:sz w:val="32"/>
        </w:rPr>
      </w:pPr>
      <w:r>
        <w:rPr>
          <w:b/>
          <w:sz w:val="32"/>
        </w:rPr>
        <w:lastRenderedPageBreak/>
        <w:t>Table of Contents</w:t>
      </w:r>
    </w:p>
    <w:p w:rsidR="005C16EE" w:rsidRDefault="005C16EE" w:rsidP="005C16EE">
      <w:pPr>
        <w:pStyle w:val="Header"/>
        <w:tabs>
          <w:tab w:val="clear" w:pos="4320"/>
          <w:tab w:val="clear" w:pos="8640"/>
        </w:tabs>
      </w:pPr>
    </w:p>
    <w:p w:rsidR="005C16EE" w:rsidRDefault="005C16EE" w:rsidP="005C16EE">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5C16EE" w:rsidRDefault="005C16EE" w:rsidP="005C16EE">
      <w:pPr>
        <w:pStyle w:val="Header"/>
        <w:tabs>
          <w:tab w:val="clear" w:pos="4320"/>
          <w:tab w:val="clear" w:pos="8640"/>
        </w:tabs>
        <w:jc w:val="both"/>
        <w:rPr>
          <w:rFonts w:ascii="Times New Roman" w:eastAsia="Times New Roman" w:hAnsi="Times New Roman"/>
        </w:rPr>
      </w:pP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5C16EE" w:rsidRDefault="005C16EE" w:rsidP="005C16EE">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5C16EE" w:rsidRDefault="005C16EE" w:rsidP="005C16EE">
      <w:pPr>
        <w:spacing w:after="160" w:line="259" w:lineRule="auto"/>
        <w:ind w:left="792"/>
        <w:rPr>
          <w:rFonts w:ascii="Times New Roman" w:hAnsi="Times New Roman"/>
        </w:rPr>
      </w:pPr>
      <w:r>
        <w:rPr>
          <w:rFonts w:ascii="Times New Roman" w:hAnsi="Times New Roman"/>
        </w:rPr>
        <w:t>3.5.2. Reliability</w:t>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B6665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986AE3"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5C16EE" w:rsidRPr="00DE2C9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5C16EE" w:rsidRPr="0086102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5C16EE"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4.1. ER diagram</w:t>
      </w:r>
    </w:p>
    <w:p w:rsidR="005C16EE" w:rsidRPr="003139EC"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4.2. GUI</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5C16EE" w:rsidRDefault="005C16EE" w:rsidP="005C16EE">
      <w:pPr>
        <w:spacing w:after="160" w:line="259" w:lineRule="auto"/>
        <w:ind w:left="390"/>
        <w:rPr>
          <w:rFonts w:ascii="Times New Roman" w:hAnsi="Times New Roman"/>
        </w:rPr>
      </w:pPr>
      <w:r>
        <w:rPr>
          <w:rFonts w:ascii="Times New Roman" w:hAnsi="Times New Roman"/>
        </w:rPr>
        <w:t>4.1. Data Flow Diagram</w:t>
      </w:r>
    </w:p>
    <w:p w:rsidR="005C16EE" w:rsidRPr="00605EDD" w:rsidRDefault="005C16EE" w:rsidP="005C16EE">
      <w:pPr>
        <w:spacing w:after="160" w:line="259" w:lineRule="auto"/>
        <w:ind w:left="390"/>
        <w:rPr>
          <w:rFonts w:ascii="Times New Roman" w:eastAsia="Times New Roman" w:hAnsi="Times New Roman"/>
        </w:rPr>
        <w:sectPr w:rsidR="005C16EE"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r w:rsidRPr="00605EDD">
        <w:rPr>
          <w:rFonts w:ascii="Times New Roman" w:hAnsi="Times New Roman"/>
        </w:rPr>
        <w:tab/>
      </w:r>
    </w:p>
    <w:p w:rsidR="005C16EE" w:rsidRDefault="005C16EE" w:rsidP="005C16EE">
      <w:pPr>
        <w:pStyle w:val="Title"/>
        <w:rPr>
          <w:rStyle w:val="Strong"/>
        </w:rPr>
      </w:pPr>
      <w:r>
        <w:rPr>
          <w:rStyle w:val="Strong"/>
        </w:rPr>
        <w:lastRenderedPageBreak/>
        <w:t xml:space="preserve">1. </w:t>
      </w:r>
      <w:r w:rsidRPr="00251F0D">
        <w:rPr>
          <w:rStyle w:val="Strong"/>
        </w:rPr>
        <w:t>Introduction</w:t>
      </w:r>
    </w:p>
    <w:p w:rsidR="005C16EE" w:rsidRDefault="005C16EE" w:rsidP="005C16EE">
      <w:pPr>
        <w:pStyle w:val="Heading1"/>
      </w:pPr>
    </w:p>
    <w:p w:rsidR="005C16EE" w:rsidRDefault="005C16EE" w:rsidP="005C16EE">
      <w:pPr>
        <w:pStyle w:val="Heading1"/>
        <w:numPr>
          <w:ilvl w:val="1"/>
          <w:numId w:val="6"/>
        </w:numPr>
      </w:pPr>
      <w:r>
        <w:t>Purpose</w:t>
      </w:r>
    </w:p>
    <w:p w:rsidR="005C16EE" w:rsidRDefault="005C16EE" w:rsidP="005C16EE">
      <w:r>
        <w:t>E-commerce is fast gaining ground as an accepted and used business paradigm. More and more business houses are implementing mobile apps providing functionality for performing commercial transactions over the web. It is reasonable to say that the process of shopping on the web is becoming commonplace.</w:t>
      </w:r>
    </w:p>
    <w:p w:rsidR="005C16EE" w:rsidRDefault="005C16EE" w:rsidP="005C16EE"/>
    <w:p w:rsidR="005C16EE" w:rsidRPr="00251F0D" w:rsidRDefault="005C16EE" w:rsidP="005C16EE">
      <w:r>
        <w:t>The prime objective of this project is to develop a general purpose e-commerce store where products for pets like food, and their toys can be bought from the comfort of home through the Internet. An online store is a virtual store on the Internet where customers can browse the category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5C16EE" w:rsidRDefault="005C16EE" w:rsidP="005C16EE">
      <w:pPr>
        <w:pStyle w:val="Title"/>
        <w:rPr>
          <w:rStyle w:val="Strong"/>
        </w:rPr>
      </w:pPr>
    </w:p>
    <w:p w:rsidR="005C16EE" w:rsidRDefault="005C16EE" w:rsidP="005C16EE">
      <w:pPr>
        <w:pStyle w:val="Title"/>
        <w:numPr>
          <w:ilvl w:val="1"/>
          <w:numId w:val="5"/>
        </w:numPr>
        <w:jc w:val="left"/>
        <w:rPr>
          <w:rStyle w:val="Strong"/>
        </w:rPr>
      </w:pPr>
      <w:r>
        <w:rPr>
          <w:rStyle w:val="Strong"/>
        </w:rPr>
        <w:t>Scope</w:t>
      </w:r>
    </w:p>
    <w:p w:rsidR="005C16EE" w:rsidRDefault="005C16EE" w:rsidP="005C16EE">
      <w:pPr>
        <w:pStyle w:val="Title"/>
        <w:ind w:left="1080"/>
        <w:jc w:val="left"/>
        <w:rPr>
          <w:rStyle w:val="Strong"/>
        </w:rPr>
      </w:pPr>
    </w:p>
    <w:p w:rsidR="005C16EE" w:rsidRDefault="005C16EE" w:rsidP="005C16EE">
      <w:pPr>
        <w:spacing w:after="160" w:line="256" w:lineRule="auto"/>
        <w:rPr>
          <w:rStyle w:val="Emphasis"/>
          <w:rFonts w:ascii="Times New Roman" w:hAnsi="Times New Roman"/>
          <w:b/>
          <w:i w:val="0"/>
          <w:szCs w:val="24"/>
        </w:rPr>
      </w:pPr>
      <w:r>
        <w:rPr>
          <w:rFonts w:ascii="Times New Roman" w:hAnsi="Times New Roman"/>
          <w:szCs w:val="24"/>
          <w:shd w:val="clear" w:color="auto" w:fill="FFFFFF"/>
        </w:rPr>
        <w:t>10 years ago, when the idea of having a website was in its infancy, only a bunch of academics went ahead to launch their websites and eventually made the most of its ability to reach to the masses. The history is repeating itself with the advent of smartphone apps. Yet again, only a small percentage of E-commerce academics have their apps built so far while the rest is continuing to lose on the opportunity.</w:t>
      </w:r>
      <w:r w:rsidRPr="008E113F">
        <w:rPr>
          <w:rStyle w:val="Emphasis"/>
          <w:rFonts w:ascii="Times New Roman" w:hAnsi="Times New Roman"/>
          <w:b/>
          <w:i w:val="0"/>
          <w:szCs w:val="24"/>
        </w:rPr>
        <w:t xml:space="preserve"> </w:t>
      </w:r>
    </w:p>
    <w:p w:rsidR="005C16EE" w:rsidRPr="008E113F" w:rsidRDefault="005C16EE" w:rsidP="005C16EE">
      <w:pPr>
        <w:spacing w:after="160" w:line="256" w:lineRule="auto"/>
        <w:rPr>
          <w:rFonts w:ascii="Times New Roman" w:hAnsi="Times New Roman"/>
          <w:iCs/>
          <w:szCs w:val="24"/>
        </w:rPr>
      </w:pPr>
      <w:r w:rsidRPr="008E113F">
        <w:rPr>
          <w:rStyle w:val="Emphasis"/>
          <w:rFonts w:ascii="Times New Roman" w:hAnsi="Times New Roman"/>
          <w:i w:val="0"/>
          <w:szCs w:val="24"/>
        </w:rPr>
        <w:t>With mobile applications, customers can interact in the simplest an easiest of way with enormous products and services. The products and services on sale can be easily viewed along with their descriptions and all other details. All users would have to do is touch, speak or type on their smartphones to connect to these apps. With mobile applications, users are always connected to diverse applications, options that in a very easy manner.</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With ecommerce mobile applications, it is estimated that the sales might increase by 30 times in the next five years. Ecommerce mobile applications offer notifications and other important details that send out alerts to customers as soon as a particular event takes place. These notifications could be everything from product news, sale offers, events, or things that a company implements for taking on its strategies.</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There are many benefits with E-commerce Mobile Application Like as Follows.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Easier Registration process.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Fewer clicks away to purchase an online product.</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lastRenderedPageBreak/>
        <w:t>Better navigation than a web application.</w:t>
      </w:r>
    </w:p>
    <w:p w:rsidR="005C16EE" w:rsidRDefault="005C16EE" w:rsidP="005C16EE">
      <w:pPr>
        <w:pStyle w:val="Heading3"/>
        <w:numPr>
          <w:ilvl w:val="0"/>
          <w:numId w:val="7"/>
        </w:numPr>
        <w:shd w:val="clear" w:color="auto" w:fill="FFFFFF"/>
        <w:spacing w:before="0" w:after="0"/>
        <w:rPr>
          <w:rFonts w:ascii="Times New Roman" w:hAnsi="Times New Roman"/>
          <w:b w:val="0"/>
          <w:color w:val="000000"/>
          <w:szCs w:val="24"/>
        </w:rPr>
      </w:pPr>
      <w:r w:rsidRPr="00581D40">
        <w:rPr>
          <w:rFonts w:ascii="Times New Roman" w:hAnsi="Times New Roman"/>
          <w:b w:val="0"/>
          <w:color w:val="0D0D0D"/>
          <w:szCs w:val="24"/>
        </w:rPr>
        <w:t xml:space="preserve">Fastened </w:t>
      </w:r>
      <w:r w:rsidRPr="008E113F">
        <w:rPr>
          <w:rFonts w:ascii="Times New Roman" w:hAnsi="Times New Roman"/>
          <w:b w:val="0"/>
          <w:color w:val="000000"/>
          <w:szCs w:val="24"/>
        </w:rPr>
        <w:t>Push notifications</w:t>
      </w:r>
      <w:r>
        <w:rPr>
          <w:rFonts w:ascii="Times New Roman" w:hAnsi="Times New Roman"/>
          <w:b w:val="0"/>
          <w:color w:val="000000"/>
          <w:szCs w:val="24"/>
        </w:rPr>
        <w:t>.</w:t>
      </w:r>
    </w:p>
    <w:p w:rsidR="005C16EE" w:rsidRPr="008E113F" w:rsidRDefault="005C16EE" w:rsidP="005C16EE"/>
    <w:p w:rsidR="005C16EE" w:rsidRDefault="005C16EE" w:rsidP="005C16EE">
      <w:pPr>
        <w:numPr>
          <w:ilvl w:val="0"/>
          <w:numId w:val="7"/>
        </w:numPr>
      </w:pPr>
      <w:r>
        <w:t>Would have great user experience.</w:t>
      </w:r>
    </w:p>
    <w:p w:rsidR="005C16EE" w:rsidRDefault="005C16EE" w:rsidP="005C16EE"/>
    <w:p w:rsidR="005C16EE" w:rsidRDefault="005C16EE" w:rsidP="005C16EE">
      <w:pPr>
        <w:numPr>
          <w:ilvl w:val="0"/>
          <w:numId w:val="7"/>
        </w:numPr>
      </w:pPr>
      <w:r>
        <w:t>Wish list option to short list the products.</w:t>
      </w:r>
    </w:p>
    <w:p w:rsidR="005C16EE" w:rsidRDefault="005C16EE" w:rsidP="005C16EE"/>
    <w:p w:rsidR="005C16EE" w:rsidRDefault="005C16EE" w:rsidP="005C16EE">
      <w:pPr>
        <w:numPr>
          <w:ilvl w:val="0"/>
          <w:numId w:val="7"/>
        </w:numPr>
      </w:pPr>
      <w:r>
        <w:t>Easy to check out.</w:t>
      </w:r>
    </w:p>
    <w:p w:rsidR="005C16EE" w:rsidRDefault="005C16EE" w:rsidP="005C16EE"/>
    <w:p w:rsidR="005C16EE" w:rsidRDefault="005C16EE" w:rsidP="005C16EE">
      <w:pPr>
        <w:numPr>
          <w:ilvl w:val="0"/>
          <w:numId w:val="7"/>
        </w:numPr>
      </w:pPr>
      <w:r>
        <w:t>Easy to filter and search products.</w:t>
      </w:r>
    </w:p>
    <w:p w:rsidR="005C16EE" w:rsidRDefault="005C16EE" w:rsidP="005C16EE"/>
    <w:p w:rsidR="005C16EE" w:rsidRDefault="005C16EE" w:rsidP="005C16EE">
      <w:pPr>
        <w:numPr>
          <w:ilvl w:val="0"/>
          <w:numId w:val="7"/>
        </w:numPr>
      </w:pPr>
      <w:r>
        <w:t>Offline mode.</w:t>
      </w:r>
    </w:p>
    <w:p w:rsidR="005C16EE" w:rsidRDefault="005C16EE" w:rsidP="005C16EE">
      <w:pPr>
        <w:pStyle w:val="ListParagraph"/>
      </w:pPr>
    </w:p>
    <w:p w:rsidR="005C16EE" w:rsidRDefault="005C16EE" w:rsidP="005C16EE"/>
    <w:p w:rsidR="005C16EE" w:rsidRDefault="005C16EE" w:rsidP="005C16EE">
      <w:pPr>
        <w:pStyle w:val="Heading1"/>
        <w:numPr>
          <w:ilvl w:val="1"/>
          <w:numId w:val="5"/>
        </w:numPr>
      </w:pPr>
      <w:r w:rsidRPr="00295963">
        <w:t>Definitions, Acronyms, and Abbreviations</w:t>
      </w:r>
    </w:p>
    <w:p w:rsidR="005C16EE" w:rsidRDefault="005C16EE" w:rsidP="005C16EE">
      <w:pPr>
        <w:pStyle w:val="Heading1"/>
      </w:pPr>
    </w:p>
    <w:p w:rsidR="005C16EE" w:rsidRDefault="005C16EE" w:rsidP="005C16EE">
      <w:pPr>
        <w:pStyle w:val="Heading1"/>
      </w:pPr>
    </w:p>
    <w:p w:rsidR="005C16EE" w:rsidRDefault="005C16EE" w:rsidP="005C16EE">
      <w:pPr>
        <w:pStyle w:val="Heading1"/>
      </w:pPr>
      <w:r w:rsidRPr="00295963">
        <w:tab/>
      </w:r>
    </w:p>
    <w:p w:rsidR="005C16EE" w:rsidRPr="00295963" w:rsidRDefault="005C16EE" w:rsidP="005C16EE">
      <w:pPr>
        <w:pStyle w:val="Heading1"/>
        <w:numPr>
          <w:ilvl w:val="1"/>
          <w:numId w:val="5"/>
        </w:numPr>
      </w:pPr>
      <w:r>
        <w:t>References</w:t>
      </w:r>
    </w:p>
    <w:p w:rsidR="005C16EE" w:rsidRPr="008E113F" w:rsidRDefault="005C16EE" w:rsidP="005C16EE"/>
    <w:p w:rsidR="005C16EE" w:rsidRDefault="005C16EE" w:rsidP="005C16EE">
      <w:pPr>
        <w:pStyle w:val="NormalWeb"/>
        <w:shd w:val="clear" w:color="auto" w:fill="FFFFFF"/>
        <w:spacing w:before="0" w:beforeAutospacing="0" w:after="150" w:afterAutospacing="0"/>
      </w:pPr>
      <w:r>
        <w:t xml:space="preserve">1. </w:t>
      </w:r>
      <w:hyperlink r:id="rId9" w:history="1">
        <w:r w:rsidRPr="001F019A">
          <w:rPr>
            <w:rStyle w:val="Hyperlink"/>
          </w:rPr>
          <w:t>http://www.w3schools.com/</w:t>
        </w:r>
      </w:hyperlink>
    </w:p>
    <w:p w:rsidR="005C16EE" w:rsidRDefault="005C16EE" w:rsidP="005C16EE">
      <w:pPr>
        <w:pStyle w:val="NormalWeb"/>
        <w:shd w:val="clear" w:color="auto" w:fill="FFFFFF"/>
        <w:spacing w:before="0" w:beforeAutospacing="0" w:after="150" w:afterAutospacing="0"/>
      </w:pPr>
      <w:r>
        <w:t xml:space="preserve">2. </w:t>
      </w:r>
      <w:hyperlink r:id="rId10" w:history="1">
        <w:r w:rsidRPr="001F019A">
          <w:rPr>
            <w:rStyle w:val="Hyperlink"/>
          </w:rPr>
          <w:t>http://msdn.microsoft.com/</w:t>
        </w:r>
      </w:hyperlink>
      <w:r>
        <w:t xml:space="preserve"> </w:t>
      </w:r>
    </w:p>
    <w:p w:rsidR="005C16EE" w:rsidRDefault="005C16EE" w:rsidP="005C16EE">
      <w:pPr>
        <w:pStyle w:val="NormalWeb"/>
        <w:shd w:val="clear" w:color="auto" w:fill="FFFFFF"/>
        <w:spacing w:before="0" w:beforeAutospacing="0" w:after="150" w:afterAutospacing="0"/>
      </w:pPr>
      <w:r>
        <w:t xml:space="preserve">3. </w:t>
      </w:r>
      <w:hyperlink r:id="rId11" w:history="1">
        <w:r w:rsidRPr="001F019A">
          <w:rPr>
            <w:rStyle w:val="Hyperlink"/>
          </w:rPr>
          <w:t>http://agilemodeling.com/</w:t>
        </w:r>
      </w:hyperlink>
    </w:p>
    <w:p w:rsidR="005C16EE" w:rsidRDefault="005C16EE" w:rsidP="005C16EE">
      <w:pPr>
        <w:pStyle w:val="NormalWeb"/>
        <w:shd w:val="clear" w:color="auto" w:fill="FFFFFF"/>
        <w:spacing w:before="0" w:beforeAutospacing="0" w:after="150" w:afterAutospacing="0"/>
      </w:pPr>
      <w:r>
        <w:t>4.</w:t>
      </w:r>
      <w:r w:rsidRPr="00295963">
        <w:t xml:space="preserve"> </w:t>
      </w:r>
      <w:hyperlink r:id="rId12" w:history="1">
        <w:r>
          <w:rPr>
            <w:rStyle w:val="Hyperlink"/>
          </w:rPr>
          <w:t>https://opus.govst.edu/cgi/viewcontent.cgi?article=1079&amp;context=capstones</w:t>
        </w:r>
      </w:hyperlink>
      <w:r>
        <w:t>(image)</w:t>
      </w:r>
    </w:p>
    <w:p w:rsidR="005C16EE" w:rsidRPr="00295963" w:rsidRDefault="005C16EE" w:rsidP="005C16EE">
      <w:pPr>
        <w:pStyle w:val="NormalWeb"/>
        <w:shd w:val="clear" w:color="auto" w:fill="FFFFFF"/>
        <w:spacing w:before="0" w:beforeAutospacing="0" w:after="150" w:afterAutospacing="0"/>
      </w:pPr>
      <w:r>
        <w:t>5.</w:t>
      </w:r>
      <w:r w:rsidRPr="00295963">
        <w:t xml:space="preserve"> </w:t>
      </w:r>
      <w:hyperlink r:id="rId13" w:history="1">
        <w:r>
          <w:rPr>
            <w:rStyle w:val="Hyperlink"/>
          </w:rPr>
          <w:t>https://www.v-softinc.com/importance-e-commerce-mobile-applications/</w:t>
        </w:r>
      </w:hyperlink>
    </w:p>
    <w:p w:rsidR="005C16EE" w:rsidRPr="00581D40" w:rsidRDefault="005C16EE" w:rsidP="005C16EE">
      <w:pPr>
        <w:pStyle w:val="NormalWeb"/>
        <w:shd w:val="clear" w:color="auto" w:fill="FFFFFF"/>
        <w:spacing w:before="0" w:beforeAutospacing="0" w:after="150" w:afterAutospacing="0"/>
        <w:rPr>
          <w:color w:val="0D0D0D"/>
        </w:rPr>
      </w:pPr>
    </w:p>
    <w:p w:rsidR="005C16EE" w:rsidRPr="00444444" w:rsidRDefault="005C16EE" w:rsidP="005C16EE">
      <w:pPr>
        <w:pStyle w:val="NormalWeb"/>
        <w:shd w:val="clear" w:color="auto" w:fill="FFFFFF"/>
        <w:spacing w:before="0" w:beforeAutospacing="0" w:after="150" w:afterAutospacing="0"/>
        <w:rPr>
          <w:color w:val="222222"/>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Pr="00CD00FA" w:rsidRDefault="004A47B7" w:rsidP="004A47B7">
      <w:pPr>
        <w:pStyle w:val="Title"/>
        <w:numPr>
          <w:ilvl w:val="0"/>
          <w:numId w:val="5"/>
        </w:numPr>
        <w:rPr>
          <w:rFonts w:eastAsia="Times New Roman"/>
        </w:rPr>
      </w:pPr>
      <w:r>
        <w:lastRenderedPageBreak/>
        <w:t>General Description</w:t>
      </w:r>
    </w:p>
    <w:p w:rsidR="004A47B7" w:rsidRDefault="004A47B7" w:rsidP="004A47B7">
      <w:pPr>
        <w:pStyle w:val="Title"/>
      </w:pPr>
    </w:p>
    <w:p w:rsidR="004A47B7" w:rsidRPr="0003750A" w:rsidRDefault="004A47B7" w:rsidP="004A47B7">
      <w:pPr>
        <w:pStyle w:val="Title"/>
        <w:jc w:val="left"/>
        <w:rPr>
          <w:rFonts w:ascii="Times New Roman" w:hAnsi="Times New Roman"/>
        </w:rPr>
      </w:pPr>
      <w:r>
        <w:rPr>
          <w:rFonts w:ascii="Times New Roman" w:hAnsi="Times New Roman"/>
        </w:rPr>
        <w:tab/>
        <w:t>2.1.   Product Perspective</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Any member can register and view available products.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Only registered member can purchase multiple products regardless of quantity.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Contact us page is available to contact Admin for queries.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There are three roles available: Visitor, User and Admin.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Visitor can view available products but not be able purchase the products.</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w:t>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User can view and purchase products only after his successful login.</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xml:space="preserve">• An Admin has some extra privilege including all privilege of visitor and user.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add products, edit product information and add/remove product.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ship order to user based on order placed by sending confirmation mail.</w:t>
      </w:r>
    </w:p>
    <w:p w:rsidR="004A47B7" w:rsidRDefault="004A47B7" w:rsidP="004A47B7"/>
    <w:p w:rsidR="004A47B7" w:rsidRPr="0003750A" w:rsidRDefault="004A47B7" w:rsidP="004A47B7">
      <w:pPr>
        <w:pStyle w:val="Title"/>
        <w:numPr>
          <w:ilvl w:val="1"/>
          <w:numId w:val="5"/>
        </w:numPr>
        <w:jc w:val="left"/>
      </w:pPr>
      <w:r>
        <w:t>Product Functions</w:t>
      </w:r>
    </w:p>
    <w:p w:rsidR="004A47B7" w:rsidRDefault="004A47B7" w:rsidP="004A47B7">
      <w:pPr>
        <w:pStyle w:val="Title"/>
        <w:rPr>
          <w:rStyle w:val="Strong"/>
        </w:rPr>
      </w:pPr>
    </w:p>
    <w:p w:rsidR="004A47B7" w:rsidRPr="0003750A" w:rsidRDefault="004A47B7" w:rsidP="004A47B7">
      <w:pPr>
        <w:rPr>
          <w:rStyle w:val="Strong"/>
          <w:b w:val="0"/>
        </w:rPr>
      </w:pPr>
      <w:r w:rsidRPr="0003750A">
        <w:rPr>
          <w:rStyle w:val="Strong"/>
          <w:b w:val="0"/>
        </w:rPr>
        <w:t xml:space="preserve">The </w:t>
      </w:r>
      <w:r>
        <w:rPr>
          <w:rStyle w:val="Strong"/>
          <w:b w:val="0"/>
        </w:rPr>
        <w:t xml:space="preserve">android application </w:t>
      </w:r>
      <w:r w:rsidRPr="0003750A">
        <w:rPr>
          <w:rStyle w:val="Strong"/>
          <w:b w:val="0"/>
        </w:rPr>
        <w:t>functions in two different ways base</w:t>
      </w:r>
      <w:r>
        <w:rPr>
          <w:rStyle w:val="Strong"/>
          <w:b w:val="0"/>
        </w:rPr>
        <w:t xml:space="preserve">d on the person logged in. If admin </w:t>
      </w:r>
      <w:r w:rsidRPr="0003750A">
        <w:rPr>
          <w:rStyle w:val="Strong"/>
          <w:b w:val="0"/>
        </w:rPr>
        <w:t>provider is logged in, their functionalit</w:t>
      </w:r>
      <w:r>
        <w:rPr>
          <w:rStyle w:val="Strong"/>
          <w:b w:val="0"/>
        </w:rPr>
        <w:t xml:space="preserve">ies will be enabled like adding, editing, deleting the products and tracking the orders placed by customers, </w:t>
      </w:r>
      <w:r w:rsidRPr="0003750A">
        <w:rPr>
          <w:rStyle w:val="Strong"/>
          <w:b w:val="0"/>
        </w:rPr>
        <w:t xml:space="preserve">view order history, </w:t>
      </w:r>
      <w:r>
        <w:rPr>
          <w:rStyle w:val="Strong"/>
          <w:b w:val="0"/>
        </w:rPr>
        <w:t>view complaints (if any).</w:t>
      </w:r>
      <w:r w:rsidRPr="0003750A">
        <w:rPr>
          <w:rStyle w:val="Strong"/>
          <w:b w:val="0"/>
        </w:rPr>
        <w:t xml:space="preserve"> And if the </w:t>
      </w:r>
      <w:r>
        <w:rPr>
          <w:rStyle w:val="Strong"/>
          <w:b w:val="0"/>
        </w:rPr>
        <w:t>customer logged in</w:t>
      </w:r>
      <w:r w:rsidRPr="0003750A">
        <w:rPr>
          <w:rStyle w:val="Strong"/>
          <w:b w:val="0"/>
        </w:rPr>
        <w:t>, their functionalities</w:t>
      </w:r>
      <w:r>
        <w:rPr>
          <w:rStyle w:val="Strong"/>
          <w:b w:val="0"/>
        </w:rPr>
        <w:t xml:space="preserve"> are</w:t>
      </w:r>
      <w:r w:rsidRPr="0003750A">
        <w:rPr>
          <w:rStyle w:val="Strong"/>
          <w:b w:val="0"/>
        </w:rPr>
        <w:t xml:space="preserve"> like finding </w:t>
      </w:r>
      <w:r>
        <w:rPr>
          <w:rStyle w:val="Strong"/>
          <w:b w:val="0"/>
        </w:rPr>
        <w:t>products</w:t>
      </w:r>
      <w:r w:rsidRPr="0003750A">
        <w:rPr>
          <w:rStyle w:val="Strong"/>
          <w:b w:val="0"/>
        </w:rPr>
        <w:t xml:space="preserve"> and searching for</w:t>
      </w:r>
      <w:r>
        <w:rPr>
          <w:rStyle w:val="Strong"/>
          <w:b w:val="0"/>
        </w:rPr>
        <w:t xml:space="preserve"> the products by giving some filter options</w:t>
      </w:r>
      <w:r w:rsidRPr="0003750A">
        <w:rPr>
          <w:rStyle w:val="Strong"/>
          <w:b w:val="0"/>
        </w:rPr>
        <w:t>. Then to add them to cart</w:t>
      </w:r>
      <w:r>
        <w:rPr>
          <w:rStyle w:val="Strong"/>
          <w:b w:val="0"/>
        </w:rPr>
        <w:t>/wish list</w:t>
      </w:r>
      <w:r w:rsidRPr="0003750A">
        <w:rPr>
          <w:rStyle w:val="Strong"/>
          <w:b w:val="0"/>
        </w:rPr>
        <w:t xml:space="preserve"> and order online.</w:t>
      </w:r>
    </w:p>
    <w:p w:rsidR="004A47B7" w:rsidRPr="0003750A" w:rsidRDefault="004A47B7" w:rsidP="004A47B7">
      <w:pPr>
        <w:rPr>
          <w:rStyle w:val="Strong"/>
          <w:b w:val="0"/>
        </w:rPr>
      </w:pPr>
    </w:p>
    <w:p w:rsidR="004A47B7" w:rsidRPr="0003750A" w:rsidRDefault="004A47B7" w:rsidP="004A47B7">
      <w:pPr>
        <w:pStyle w:val="Title"/>
        <w:numPr>
          <w:ilvl w:val="1"/>
          <w:numId w:val="5"/>
        </w:numPr>
        <w:jc w:val="left"/>
        <w:rPr>
          <w:rStyle w:val="Strong"/>
        </w:rPr>
      </w:pPr>
      <w:r w:rsidRPr="0003750A">
        <w:rPr>
          <w:rStyle w:val="Strong"/>
        </w:rPr>
        <w:t>User Characteristics</w:t>
      </w:r>
    </w:p>
    <w:p w:rsidR="004A47B7" w:rsidRDefault="004A47B7" w:rsidP="004A47B7">
      <w:pPr>
        <w:rPr>
          <w:rStyle w:val="Strong"/>
          <w:b w:val="0"/>
        </w:rPr>
      </w:pPr>
    </w:p>
    <w:p w:rsidR="004A47B7" w:rsidRDefault="004A47B7" w:rsidP="004A47B7">
      <w:pPr>
        <w:rPr>
          <w:rStyle w:val="Strong"/>
          <w:b w:val="0"/>
        </w:rPr>
      </w:pPr>
      <w:r w:rsidRPr="0003750A">
        <w:rPr>
          <w:rStyle w:val="Strong"/>
          <w:b w:val="0"/>
        </w:rPr>
        <w:t xml:space="preserve">Two types of users are there for this app.  </w:t>
      </w:r>
    </w:p>
    <w:p w:rsidR="004A47B7" w:rsidRDefault="004A47B7" w:rsidP="004A47B7">
      <w:pPr>
        <w:rPr>
          <w:rStyle w:val="Strong"/>
          <w:b w:val="0"/>
        </w:rPr>
      </w:pPr>
    </w:p>
    <w:p w:rsidR="004A47B7" w:rsidRDefault="004A47B7" w:rsidP="004A47B7">
      <w:pPr>
        <w:numPr>
          <w:ilvl w:val="0"/>
          <w:numId w:val="8"/>
        </w:numPr>
        <w:rPr>
          <w:rStyle w:val="Strong"/>
          <w:b w:val="0"/>
        </w:rPr>
      </w:pPr>
      <w:r w:rsidRPr="0003750A">
        <w:rPr>
          <w:rStyle w:val="Strong"/>
          <w:b w:val="0"/>
        </w:rPr>
        <w:t>Admin needs to fill license id, email id, name, Mobile number, address and password for signup.</w:t>
      </w:r>
    </w:p>
    <w:p w:rsidR="004A47B7" w:rsidRDefault="004A47B7" w:rsidP="004A47B7">
      <w:pPr>
        <w:ind w:left="720"/>
        <w:rPr>
          <w:rStyle w:val="Strong"/>
          <w:b w:val="0"/>
        </w:rPr>
      </w:pPr>
    </w:p>
    <w:p w:rsidR="004A47B7" w:rsidRPr="0003750A" w:rsidRDefault="004A47B7" w:rsidP="004A47B7">
      <w:pPr>
        <w:numPr>
          <w:ilvl w:val="0"/>
          <w:numId w:val="8"/>
        </w:numPr>
        <w:rPr>
          <w:rStyle w:val="Strong"/>
          <w:b w:val="0"/>
        </w:rPr>
      </w:pPr>
      <w:r>
        <w:rPr>
          <w:rStyle w:val="Strong"/>
          <w:b w:val="0"/>
        </w:rPr>
        <w:t xml:space="preserve">Customer: </w:t>
      </w:r>
      <w:r w:rsidRPr="0003750A">
        <w:rPr>
          <w:rStyle w:val="Strong"/>
          <w:b w:val="0"/>
        </w:rPr>
        <w:t xml:space="preserve"> User needs to fill Name, Email password, phone. </w:t>
      </w:r>
    </w:p>
    <w:p w:rsidR="004A47B7" w:rsidRPr="0003750A" w:rsidRDefault="004A47B7" w:rsidP="004A47B7">
      <w:pPr>
        <w:rPr>
          <w:rStyle w:val="Strong"/>
          <w:b w:val="0"/>
        </w:rPr>
      </w:pPr>
    </w:p>
    <w:p w:rsidR="004A47B7" w:rsidRDefault="004A47B7" w:rsidP="004A47B7">
      <w:pPr>
        <w:pStyle w:val="Title"/>
        <w:numPr>
          <w:ilvl w:val="1"/>
          <w:numId w:val="8"/>
        </w:numPr>
        <w:jc w:val="left"/>
        <w:rPr>
          <w:rStyle w:val="Strong"/>
        </w:rPr>
      </w:pPr>
      <w:r w:rsidRPr="0003750A">
        <w:rPr>
          <w:rStyle w:val="Strong"/>
        </w:rPr>
        <w:t>General Constraints</w:t>
      </w:r>
    </w:p>
    <w:p w:rsidR="004A47B7" w:rsidRPr="0003750A" w:rsidRDefault="004A47B7" w:rsidP="004A47B7">
      <w:pPr>
        <w:pStyle w:val="Title"/>
        <w:ind w:left="1080"/>
        <w:jc w:val="left"/>
        <w:rPr>
          <w:rStyle w:val="Strong"/>
        </w:rPr>
      </w:pPr>
    </w:p>
    <w:p w:rsidR="004A47B7" w:rsidRDefault="004A47B7" w:rsidP="004A47B7">
      <w:pPr>
        <w:rPr>
          <w:rStyle w:val="Strong"/>
          <w:b w:val="0"/>
        </w:rPr>
      </w:pPr>
      <w:r w:rsidRPr="0003750A">
        <w:rPr>
          <w:rStyle w:val="Strong"/>
          <w:b w:val="0"/>
        </w:rPr>
        <w:t>The following constraints are required for this application</w:t>
      </w:r>
      <w:r>
        <w:rPr>
          <w:rStyle w:val="Strong"/>
          <w:b w:val="0"/>
        </w:rPr>
        <w:t>.</w:t>
      </w:r>
    </w:p>
    <w:p w:rsidR="004A47B7" w:rsidRPr="0003750A" w:rsidRDefault="004A47B7" w:rsidP="004A47B7">
      <w:pPr>
        <w:rPr>
          <w:rStyle w:val="Strong"/>
          <w:b w:val="0"/>
        </w:rPr>
      </w:pPr>
    </w:p>
    <w:p w:rsidR="004A47B7" w:rsidRDefault="004A47B7" w:rsidP="004A47B7">
      <w:pPr>
        <w:numPr>
          <w:ilvl w:val="0"/>
          <w:numId w:val="9"/>
        </w:numPr>
        <w:rPr>
          <w:rStyle w:val="Strong"/>
          <w:b w:val="0"/>
        </w:rPr>
      </w:pPr>
      <w:r>
        <w:rPr>
          <w:rStyle w:val="Strong"/>
          <w:b w:val="0"/>
        </w:rPr>
        <w:t>User s</w:t>
      </w:r>
      <w:r w:rsidRPr="0003750A">
        <w:rPr>
          <w:rStyle w:val="Strong"/>
          <w:b w:val="0"/>
        </w:rPr>
        <w:t>hould have android mobile phone to access the app.</w:t>
      </w:r>
    </w:p>
    <w:p w:rsidR="004A47B7" w:rsidRPr="0003750A" w:rsidRDefault="004A47B7" w:rsidP="004A47B7">
      <w:pPr>
        <w:ind w:left="720"/>
        <w:rPr>
          <w:rStyle w:val="Strong"/>
          <w:b w:val="0"/>
        </w:rPr>
      </w:pPr>
    </w:p>
    <w:p w:rsidR="004A47B7" w:rsidRDefault="004A47B7" w:rsidP="004A47B7">
      <w:pPr>
        <w:numPr>
          <w:ilvl w:val="0"/>
          <w:numId w:val="9"/>
        </w:numPr>
        <w:rPr>
          <w:rStyle w:val="Strong"/>
          <w:b w:val="0"/>
        </w:rPr>
      </w:pPr>
      <w:r w:rsidRPr="0003750A">
        <w:rPr>
          <w:rStyle w:val="Strong"/>
          <w:b w:val="0"/>
        </w:rPr>
        <w:t>Internet is required</w:t>
      </w:r>
      <w:r>
        <w:rPr>
          <w:rStyle w:val="Strong"/>
          <w:b w:val="0"/>
        </w:rPr>
        <w:t>.</w:t>
      </w:r>
    </w:p>
    <w:p w:rsidR="004A47B7" w:rsidRDefault="004A47B7" w:rsidP="004A47B7">
      <w:pPr>
        <w:pStyle w:val="ListParagraph"/>
        <w:rPr>
          <w:rStyle w:val="Strong"/>
          <w:b w:val="0"/>
        </w:rPr>
      </w:pPr>
    </w:p>
    <w:p w:rsidR="004A47B7" w:rsidRPr="00091318" w:rsidRDefault="004A47B7" w:rsidP="004A47B7">
      <w:pPr>
        <w:numPr>
          <w:ilvl w:val="0"/>
          <w:numId w:val="9"/>
        </w:numPr>
        <w:rPr>
          <w:rStyle w:val="Strong"/>
          <w:b w:val="0"/>
        </w:rPr>
      </w:pPr>
      <w:r w:rsidRPr="0003750A">
        <w:rPr>
          <w:rStyle w:val="Strong"/>
          <w:b w:val="0"/>
        </w:rPr>
        <w:t>Should have a mail id to login to the app</w:t>
      </w:r>
      <w:r>
        <w:rPr>
          <w:rStyle w:val="Strong"/>
          <w:b w:val="0"/>
        </w:rPr>
        <w:t>.</w:t>
      </w:r>
    </w:p>
    <w:p w:rsidR="004A47B7" w:rsidRPr="0003750A" w:rsidRDefault="004A47B7" w:rsidP="004A47B7">
      <w:pPr>
        <w:rPr>
          <w:rStyle w:val="Strong"/>
          <w:b w:val="0"/>
        </w:rPr>
      </w:pPr>
    </w:p>
    <w:p w:rsidR="004A47B7" w:rsidRPr="0003750A" w:rsidRDefault="004A47B7" w:rsidP="004A47B7">
      <w:pPr>
        <w:rPr>
          <w:rStyle w:val="Strong"/>
          <w:b w:val="0"/>
        </w:rPr>
      </w:pPr>
    </w:p>
    <w:p w:rsidR="004A47B7" w:rsidRPr="0003750A" w:rsidRDefault="004A47B7" w:rsidP="004A47B7">
      <w:pPr>
        <w:pStyle w:val="Title"/>
        <w:numPr>
          <w:ilvl w:val="1"/>
          <w:numId w:val="8"/>
        </w:numPr>
        <w:jc w:val="left"/>
        <w:rPr>
          <w:rStyle w:val="Strong"/>
        </w:rPr>
      </w:pPr>
      <w:r w:rsidRPr="0003750A">
        <w:rPr>
          <w:rStyle w:val="Strong"/>
        </w:rPr>
        <w:lastRenderedPageBreak/>
        <w:t>Assumptions and Dependencies</w:t>
      </w:r>
    </w:p>
    <w:p w:rsidR="004A47B7" w:rsidRDefault="004A47B7" w:rsidP="004A47B7">
      <w:pPr>
        <w:rPr>
          <w:rStyle w:val="Strong"/>
          <w:b w:val="0"/>
        </w:rPr>
      </w:pPr>
    </w:p>
    <w:p w:rsidR="004A47B7" w:rsidRDefault="004A47B7" w:rsidP="004A47B7">
      <w:pPr>
        <w:rPr>
          <w:rStyle w:val="Strong"/>
          <w:b w:val="0"/>
        </w:rPr>
      </w:pPr>
      <w:r w:rsidRPr="0003750A">
        <w:rPr>
          <w:rStyle w:val="Strong"/>
          <w:b w:val="0"/>
        </w:rPr>
        <w:t>The users can easily identify the product by product brand which is mentioned in the description.</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owners can accept online orders and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purchase the product easily by searching.</w:t>
      </w:r>
    </w:p>
    <w:p w:rsidR="004A47B7" w:rsidRPr="0003750A" w:rsidRDefault="004A47B7" w:rsidP="004A47B7">
      <w:pPr>
        <w:rPr>
          <w:rStyle w:val="Strong"/>
          <w:b w:val="0"/>
        </w:rPr>
      </w:pPr>
    </w:p>
    <w:p w:rsidR="004A47B7" w:rsidRDefault="004A47B7" w:rsidP="004A47B7">
      <w:pPr>
        <w:rPr>
          <w:rStyle w:val="Strong"/>
          <w:b w:val="0"/>
        </w:rPr>
      </w:pPr>
      <w:r>
        <w:rPr>
          <w:rStyle w:val="Strong"/>
          <w:b w:val="0"/>
        </w:rPr>
        <w:t>The users can do on</w:t>
      </w:r>
      <w:r w:rsidRPr="0003750A">
        <w:rPr>
          <w:rStyle w:val="Strong"/>
          <w:b w:val="0"/>
        </w:rPr>
        <w:t>line payments</w:t>
      </w:r>
      <w:r>
        <w:rPr>
          <w:rStyle w:val="Strong"/>
          <w:b w:val="0"/>
        </w:rPr>
        <w:t>.</w:t>
      </w:r>
      <w:bookmarkStart w:id="4" w:name="_GoBack"/>
      <w:bookmarkEnd w:id="4"/>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check the status of the order</w:t>
      </w:r>
      <w:r>
        <w:rPr>
          <w:rStyle w:val="Strong"/>
          <w:b w:val="0"/>
        </w:rPr>
        <w:t>.</w:t>
      </w:r>
    </w:p>
    <w:p w:rsidR="004A47B7" w:rsidRPr="0003750A" w:rsidRDefault="004A47B7" w:rsidP="004A47B7">
      <w:pPr>
        <w:rPr>
          <w:rStyle w:val="Strong"/>
          <w:b w:val="0"/>
        </w:rPr>
      </w:pPr>
    </w:p>
    <w:p w:rsidR="004A47B7" w:rsidRPr="00581D40" w:rsidRDefault="004A47B7" w:rsidP="004A47B7">
      <w:pPr>
        <w:rPr>
          <w:rStyle w:val="Strong"/>
          <w:color w:val="0D0D0D"/>
        </w:rPr>
      </w:pPr>
      <w:r w:rsidRPr="00581D40">
        <w:rPr>
          <w:rStyle w:val="Strong"/>
          <w:color w:val="0D0D0D"/>
        </w:rPr>
        <w:t>Dependencies:</w:t>
      </w:r>
    </w:p>
    <w:p w:rsidR="004A47B7" w:rsidRPr="00581D40" w:rsidRDefault="004A47B7" w:rsidP="004A47B7">
      <w:pPr>
        <w:rPr>
          <w:rStyle w:val="Strong"/>
          <w:color w:val="0D0D0D"/>
        </w:rPr>
      </w:pPr>
    </w:p>
    <w:p w:rsidR="004A47B7" w:rsidRPr="0003750A" w:rsidRDefault="004A47B7" w:rsidP="004A47B7">
      <w:pPr>
        <w:rPr>
          <w:rStyle w:val="Strong"/>
          <w:b w:val="0"/>
        </w:rPr>
      </w:pPr>
      <w:r w:rsidRPr="0003750A">
        <w:rPr>
          <w:rStyle w:val="Strong"/>
          <w:b w:val="0"/>
        </w:rPr>
        <w:t>Owners need to purchase different products from different vendors</w:t>
      </w:r>
    </w:p>
    <w:p w:rsidR="004A47B7" w:rsidRDefault="004A47B7" w:rsidP="004A47B7">
      <w:pPr>
        <w:pStyle w:val="Title"/>
        <w:rPr>
          <w:rStyle w:val="Strong"/>
        </w:rPr>
      </w:pPr>
    </w:p>
    <w:p w:rsidR="004A47B7" w:rsidRDefault="004A47B7" w:rsidP="004A47B7">
      <w:pPr>
        <w:pStyle w:val="Title"/>
        <w:rPr>
          <w:rStyle w:val="Strong"/>
        </w:rPr>
      </w:pPr>
    </w:p>
    <w:p w:rsidR="004A47B7" w:rsidRDefault="004A47B7"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jc w:val="left"/>
        <w:rPr>
          <w:rStyle w:val="Strong"/>
        </w:rPr>
      </w:pPr>
    </w:p>
    <w:p w:rsidR="0037137D" w:rsidRDefault="004335C4"/>
    <w:sectPr w:rsidR="00371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5C4" w:rsidRDefault="004335C4" w:rsidP="005C16EE">
      <w:r>
        <w:separator/>
      </w:r>
    </w:p>
  </w:endnote>
  <w:endnote w:type="continuationSeparator" w:id="0">
    <w:p w:rsidR="004335C4" w:rsidRDefault="004335C4" w:rsidP="005C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Footer"/>
      <w:tabs>
        <w:tab w:val="clear" w:pos="4320"/>
        <w:tab w:val="clear" w:pos="8640"/>
        <w:tab w:val="center" w:pos="4680"/>
        <w:tab w:val="right" w:pos="9360"/>
      </w:tabs>
    </w:pPr>
    <w:r>
      <w:t>Soft</w:t>
    </w:r>
    <w:r>
      <w:t>w</w:t>
    </w:r>
    <w:r w:rsidR="005C16EE">
      <w:t>are Requirements Specification</w:t>
    </w:r>
    <w:r w:rsidR="005C16EE">
      <w:tab/>
    </w:r>
    <w:r w:rsidR="005C16EE">
      <w:tab/>
      <w:t xml:space="preserve">Page </w:t>
    </w:r>
    <w:r>
      <w:rPr>
        <w:rStyle w:val="PageNumber"/>
      </w:rPr>
      <w:fldChar w:fldCharType="begin"/>
    </w:r>
    <w:r>
      <w:rPr>
        <w:rStyle w:val="PageNumber"/>
      </w:rPr>
      <w:instrText xml:space="preserve"> PAGE </w:instrText>
    </w:r>
    <w:r>
      <w:rPr>
        <w:rStyle w:val="PageNumber"/>
      </w:rPr>
      <w:fldChar w:fldCharType="separate"/>
    </w:r>
    <w:r w:rsidR="004A47B7">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5C4" w:rsidRDefault="004335C4" w:rsidP="005C16EE">
      <w:r>
        <w:separator/>
      </w:r>
    </w:p>
  </w:footnote>
  <w:footnote w:type="continuationSeparator" w:id="0">
    <w:p w:rsidR="004335C4" w:rsidRDefault="004335C4" w:rsidP="005C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3DC7"/>
    <w:multiLevelType w:val="hybridMultilevel"/>
    <w:tmpl w:val="631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236BF"/>
    <w:multiLevelType w:val="multilevel"/>
    <w:tmpl w:val="1848C814"/>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3" w15:restartNumberingAfterBreak="0">
    <w:nsid w:val="48F3550E"/>
    <w:multiLevelType w:val="multilevel"/>
    <w:tmpl w:val="155EFBC6"/>
    <w:numStyleLink w:val="ImportedStyle1"/>
  </w:abstractNum>
  <w:abstractNum w:abstractNumId="4" w15:restartNumberingAfterBreak="0">
    <w:nsid w:val="4E780E1B"/>
    <w:multiLevelType w:val="multilevel"/>
    <w:tmpl w:val="FFAE699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09A5B25"/>
    <w:multiLevelType w:val="multilevel"/>
    <w:tmpl w:val="A9B0559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C954AE"/>
    <w:multiLevelType w:val="hybridMultilevel"/>
    <w:tmpl w:val="CD248C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4B04A01"/>
    <w:multiLevelType w:val="multilevel"/>
    <w:tmpl w:val="495E1A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E"/>
    <w:rsid w:val="004335C4"/>
    <w:rsid w:val="004A47B7"/>
    <w:rsid w:val="005C16EE"/>
    <w:rsid w:val="00600F04"/>
    <w:rsid w:val="0097364B"/>
    <w:rsid w:val="00AF53F4"/>
    <w:rsid w:val="00B72E0D"/>
    <w:rsid w:val="00F8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0F0D"/>
  <w15:chartTrackingRefBased/>
  <w15:docId w15:val="{554A37A3-0F6B-4CD3-A185-4A9A065A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6E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C16EE"/>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4A47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C16E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6EE"/>
    <w:rPr>
      <w:rFonts w:ascii="Times" w:eastAsia="Times" w:hAnsi="Times" w:cs="Times New Roman"/>
      <w:b/>
      <w:sz w:val="32"/>
      <w:szCs w:val="20"/>
    </w:rPr>
  </w:style>
  <w:style w:type="character" w:customStyle="1" w:styleId="Heading3Char">
    <w:name w:val="Heading 3 Char"/>
    <w:basedOn w:val="DefaultParagraphFont"/>
    <w:link w:val="Heading3"/>
    <w:rsid w:val="005C16EE"/>
    <w:rPr>
      <w:rFonts w:ascii="Times" w:eastAsia="Times" w:hAnsi="Times" w:cs="Times New Roman"/>
      <w:b/>
      <w:sz w:val="24"/>
      <w:szCs w:val="20"/>
    </w:rPr>
  </w:style>
  <w:style w:type="paragraph" w:styleId="Header">
    <w:name w:val="header"/>
    <w:basedOn w:val="Normal"/>
    <w:link w:val="HeaderChar"/>
    <w:rsid w:val="005C16EE"/>
    <w:pPr>
      <w:tabs>
        <w:tab w:val="center" w:pos="4320"/>
        <w:tab w:val="right" w:pos="8640"/>
      </w:tabs>
    </w:pPr>
  </w:style>
  <w:style w:type="character" w:customStyle="1" w:styleId="HeaderChar">
    <w:name w:val="Header Char"/>
    <w:basedOn w:val="DefaultParagraphFont"/>
    <w:link w:val="Header"/>
    <w:rsid w:val="005C16EE"/>
    <w:rPr>
      <w:rFonts w:ascii="Times" w:eastAsia="Times" w:hAnsi="Times" w:cs="Times New Roman"/>
      <w:sz w:val="24"/>
      <w:szCs w:val="20"/>
    </w:rPr>
  </w:style>
  <w:style w:type="paragraph" w:styleId="Footer">
    <w:name w:val="footer"/>
    <w:basedOn w:val="Normal"/>
    <w:link w:val="FooterChar"/>
    <w:semiHidden/>
    <w:rsid w:val="005C16EE"/>
    <w:pPr>
      <w:tabs>
        <w:tab w:val="center" w:pos="4320"/>
        <w:tab w:val="right" w:pos="8640"/>
      </w:tabs>
    </w:pPr>
  </w:style>
  <w:style w:type="character" w:customStyle="1" w:styleId="FooterChar">
    <w:name w:val="Footer Char"/>
    <w:basedOn w:val="DefaultParagraphFont"/>
    <w:link w:val="Footer"/>
    <w:semiHidden/>
    <w:rsid w:val="005C16EE"/>
    <w:rPr>
      <w:rFonts w:ascii="Times" w:eastAsia="Times" w:hAnsi="Times" w:cs="Times New Roman"/>
      <w:sz w:val="24"/>
      <w:szCs w:val="20"/>
    </w:rPr>
  </w:style>
  <w:style w:type="character" w:styleId="PageNumber">
    <w:name w:val="page number"/>
    <w:basedOn w:val="DefaultParagraphFont"/>
    <w:semiHidden/>
    <w:rsid w:val="005C16EE"/>
  </w:style>
  <w:style w:type="paragraph" w:styleId="Title">
    <w:name w:val="Title"/>
    <w:basedOn w:val="Normal"/>
    <w:link w:val="TitleChar"/>
    <w:qFormat/>
    <w:rsid w:val="005C16EE"/>
    <w:pPr>
      <w:jc w:val="center"/>
    </w:pPr>
    <w:rPr>
      <w:b/>
      <w:sz w:val="32"/>
    </w:rPr>
  </w:style>
  <w:style w:type="character" w:customStyle="1" w:styleId="TitleChar">
    <w:name w:val="Title Char"/>
    <w:basedOn w:val="DefaultParagraphFont"/>
    <w:link w:val="Title"/>
    <w:rsid w:val="005C16EE"/>
    <w:rPr>
      <w:rFonts w:ascii="Times" w:eastAsia="Times" w:hAnsi="Times" w:cs="Times New Roman"/>
      <w:b/>
      <w:sz w:val="32"/>
      <w:szCs w:val="20"/>
    </w:rPr>
  </w:style>
  <w:style w:type="character" w:styleId="Strong">
    <w:name w:val="Strong"/>
    <w:qFormat/>
    <w:rsid w:val="005C16EE"/>
    <w:rPr>
      <w:b/>
    </w:rPr>
  </w:style>
  <w:style w:type="paragraph" w:customStyle="1" w:styleId="Body">
    <w:name w:val="Body"/>
    <w:rsid w:val="005C16E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5C16EE"/>
    <w:pPr>
      <w:numPr>
        <w:numId w:val="1"/>
      </w:numPr>
    </w:pPr>
  </w:style>
  <w:style w:type="paragraph" w:styleId="ListParagraph">
    <w:name w:val="List Paragraph"/>
    <w:basedOn w:val="Normal"/>
    <w:qFormat/>
    <w:rsid w:val="005C16EE"/>
    <w:pPr>
      <w:ind w:left="720"/>
    </w:pPr>
  </w:style>
  <w:style w:type="character" w:styleId="Emphasis">
    <w:name w:val="Emphasis"/>
    <w:uiPriority w:val="20"/>
    <w:qFormat/>
    <w:rsid w:val="005C16EE"/>
    <w:rPr>
      <w:i/>
      <w:iCs/>
    </w:rPr>
  </w:style>
  <w:style w:type="paragraph" w:styleId="NormalWeb">
    <w:name w:val="Normal (Web)"/>
    <w:basedOn w:val="Normal"/>
    <w:uiPriority w:val="99"/>
    <w:semiHidden/>
    <w:unhideWhenUsed/>
    <w:rsid w:val="005C16EE"/>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5C16EE"/>
    <w:rPr>
      <w:color w:val="0563C1"/>
      <w:u w:val="single"/>
    </w:rPr>
  </w:style>
  <w:style w:type="character" w:customStyle="1" w:styleId="Heading2Char">
    <w:name w:val="Heading 2 Char"/>
    <w:basedOn w:val="DefaultParagraphFont"/>
    <w:link w:val="Heading2"/>
    <w:uiPriority w:val="9"/>
    <w:semiHidden/>
    <w:rsid w:val="004A47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softinc.com/importance-e-commerce-mobile-applica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pus.govst.edu/cgi/viewcontent.cgi?article=1079&amp;context=capst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1049</Words>
  <Characters>5982</Characters>
  <Application>Microsoft Office Word</Application>
  <DocSecurity>0</DocSecurity>
  <Lines>49</Lines>
  <Paragraphs>14</Paragraphs>
  <ScaleCrop>false</ScaleCrop>
  <Company>Northwest Missouri State University</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Soma,Suma</dc:creator>
  <cp:keywords/>
  <dc:description/>
  <cp:lastModifiedBy>Soma,Suma</cp:lastModifiedBy>
  <cp:revision>8</cp:revision>
  <dcterms:created xsi:type="dcterms:W3CDTF">2020-06-15T23:27:00Z</dcterms:created>
  <dcterms:modified xsi:type="dcterms:W3CDTF">2020-06-15T23:44:00Z</dcterms:modified>
</cp:coreProperties>
</file>